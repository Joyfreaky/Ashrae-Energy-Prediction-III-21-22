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19F" w:rsidRDefault="0066411E" w14:paraId="577A7874" w14:textId="3E4F0A05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:rsidRPr="002C50F0" w:rsidR="0066411E" w:rsidRDefault="0066411E" w14:paraId="12DB96AF" w14:textId="62E0470D"/>
    <w:p w:rsidR="00DB0B89" w:rsidRDefault="00557AC3" w14:paraId="59C3213D" w14:textId="37E5C8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Cs/>
        </w:rPr>
        <w:t>The use of Machine Learning</w:t>
      </w:r>
      <w:r w:rsidR="00A147FA">
        <w:rPr>
          <w:bCs/>
        </w:rPr>
        <w:t xml:space="preserve"> (ML)</w:t>
      </w:r>
      <w:r>
        <w:rPr>
          <w:bCs/>
        </w:rPr>
        <w:t xml:space="preserve"> techniques in predicting future energy demands is </w:t>
      </w:r>
      <w:r w:rsidR="00DB0B89">
        <w:rPr>
          <w:bCs/>
        </w:rPr>
        <w:t xml:space="preserve">a </w:t>
      </w:r>
      <w:r>
        <w:rPr>
          <w:bCs/>
        </w:rPr>
        <w:t>field that has been widely explored</w:t>
      </w:r>
      <w:r w:rsidR="00A147FA">
        <w:rPr>
          <w:bCs/>
        </w:rPr>
        <w:t>. Through various trials and studies, artificial neural networks (ANN) have been determined as one of the more effective techniques and is now readily used to produce accurate results</w:t>
      </w:r>
      <w:r w:rsidR="001B0F86">
        <w:rPr>
          <w:bCs/>
        </w:rPr>
        <w:t xml:space="preserve"> (</w:t>
      </w:r>
      <w:proofErr w:type="spellStart"/>
      <w:r w:rsidR="001B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Seyedzadeh</w:t>
      </w:r>
      <w:proofErr w:type="spellEnd"/>
      <w:r w:rsidR="00CF34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1B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2019)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>. After researching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</w:t>
      </w:r>
      <w:r w:rsidR="00C5635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become clear that recurrent neural networks (RNN)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particularly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eff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icient</w:t>
      </w:r>
      <w:r w:rsidR="006434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when using historic energy usage data as the input </w:t>
      </w:r>
      <w:r w:rsidR="00765FCB">
        <w:rPr>
          <w:rFonts w:ascii="Arial" w:hAnsi="Arial" w:cs="Arial"/>
          <w:color w:val="222222"/>
          <w:sz w:val="20"/>
          <w:szCs w:val="20"/>
          <w:shd w:val="clear" w:color="auto" w:fill="FFFFFF"/>
        </w:rPr>
        <w:t>(Tun</w:t>
      </w:r>
      <w:r w:rsidR="00230BB1">
        <w:rPr>
          <w:rFonts w:ascii="Arial" w:hAnsi="Arial" w:cs="Arial"/>
          <w:color w:val="222222"/>
          <w:sz w:val="20"/>
          <w:szCs w:val="20"/>
          <w:shd w:val="clear" w:color="auto" w:fill="FFFFFF"/>
        </w:rPr>
        <w:t>, Y.L</w:t>
      </w:r>
      <w:r w:rsidR="00F70D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765FCB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2021).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RNN’s loop like structure produces a time delay, which is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especially</w:t>
      </w:r>
      <w:r w:rsidR="00E432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71C89">
        <w:rPr>
          <w:rFonts w:ascii="Arial" w:hAnsi="Arial" w:cs="Arial"/>
          <w:color w:val="222222"/>
          <w:sz w:val="20"/>
          <w:szCs w:val="20"/>
          <w:shd w:val="clear" w:color="auto" w:fill="FFFFFF"/>
        </w:rPr>
        <w:t>effective</w:t>
      </w:r>
      <w:r w:rsidR="00E432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B0B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when </w:t>
      </w:r>
      <w:r w:rsidR="002C50F0">
        <w:rPr>
          <w:rFonts w:ascii="Arial" w:hAnsi="Arial" w:cs="Arial"/>
          <w:color w:val="222222"/>
          <w:sz w:val="20"/>
          <w:szCs w:val="20"/>
          <w:shd w:val="clear" w:color="auto" w:fill="FFFFFF"/>
        </w:rPr>
        <w:t>utilizing temperature data (Sun, Y</w:t>
      </w:r>
      <w:r w:rsidR="006575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2C50F0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2020.).</w:t>
      </w:r>
    </w:p>
    <w:p w:rsidR="002C50F0" w:rsidRDefault="0082082F" w14:paraId="6D722284" w14:textId="41FFB7E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="008208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Whilst </w:t>
      </w:r>
      <w:r w:rsidR="00270D94">
        <w:rPr>
          <w:rFonts w:ascii="Arial" w:hAnsi="Arial" w:cs="Arial"/>
          <w:color w:val="222222"/>
          <w:sz w:val="20"/>
          <w:szCs w:val="20"/>
          <w:shd w:val="clear" w:color="auto" w:fill="FFFFFF"/>
        </w:rPr>
        <w:t>RNN</w:t>
      </w:r>
      <w:r w:rsidR="008208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 been widely used within this field, it also commonly acknowledged that the basic model of RNN has its limitations and drawbacks.</w:t>
      </w:r>
      <w:r w:rsidR="00EE57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Since we are interested in long term energy </w:t>
      </w:r>
      <w:r w:rsidR="00E72C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prediction as well as short term, a naïve RNN </w:t>
      </w:r>
      <w:del w:author="Edward Thomas" w:date="2022-04-23T10:18:32.763Z" w:id="1909810440">
        <w:r w:rsidRPr="098DEC75" w:rsidDel="009A2BC1">
          <w:rPr>
            <w:rFonts w:ascii="Arial" w:hAnsi="Arial" w:cs="Arial"/>
            <w:color w:val="222222"/>
            <w:sz w:val="20"/>
            <w:szCs w:val="20"/>
          </w:rPr>
          <w:delText>has a tendency to</w:delText>
        </w:r>
      </w:del>
      <w:ins w:author="Edward Thomas" w:date="2022-04-23T10:18:32.768Z" w:id="160296053">
        <w:r w:rsidR="009A2BC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tends to</w:t>
        </w:r>
      </w:ins>
      <w:r w:rsidR="009A2B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forget old </w:t>
      </w:r>
      <w:r w:rsidR="00270D94"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information</w:t>
      </w:r>
      <w:r w:rsidR="009F00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B1807">
        <w:rPr>
          <w:rFonts w:ascii="Arial" w:hAnsi="Arial" w:cs="Arial"/>
          <w:color w:val="222222"/>
          <w:sz w:val="20"/>
          <w:szCs w:val="20"/>
          <w:shd w:val="clear" w:color="auto" w:fill="FFFFFF"/>
        </w:rPr>
        <w:t>due to the commonly known vanishing gradient problem</w:t>
      </w:r>
      <w:r w:rsidR="00011B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To tackle this </w:t>
      </w:r>
      <w:r w:rsidR="003E759E">
        <w:rPr>
          <w:rFonts w:ascii="Arial" w:hAnsi="Arial" w:cs="Arial"/>
          <w:color w:val="222222"/>
          <w:sz w:val="20"/>
          <w:szCs w:val="20"/>
          <w:shd w:val="clear" w:color="auto" w:fill="FFFFFF"/>
        </w:rPr>
        <w:t>problem,</w:t>
      </w:r>
      <w:r w:rsidR="00011B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instead implement</w:t>
      </w:r>
      <w:r w:rsidR="00CD38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A514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741AB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LSTM-RNN model</w:t>
      </w:r>
      <w:r w:rsidRPr="00C10F9B"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Berriel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R.F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C10F9B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2017).</w:t>
      </w:r>
      <w:r w:rsidR="00093F1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697715" w:rsidP="005C5C4F" w:rsidRDefault="00697715" w14:paraId="2011FAF9" w14:textId="5DB851AC">
      <w:pPr>
        <w:spacing w:before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LSTM-RNN model was introduced by </w:t>
      </w:r>
      <w:r w:rsidRPr="00697715"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r w:rsidRPr="00697715"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Pr="00697715"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r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44057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843326" w:rsidR="00697715">
        <w:rPr>
          <w:rFonts w:ascii="Arial" w:hAnsi="Arial" w:cs="Arial"/>
          <w:color w:val="222222"/>
          <w:sz w:val="20"/>
          <w:szCs w:val="20"/>
          <w:shd w:val="clear" w:color="auto" w:fill="FFFFFF"/>
        </w:rPr>
        <w:t>1997</w:t>
      </w:r>
      <w:r w:rsidRPr="00843326" w:rsidR="001440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r w:rsidRPr="00843326" w:rsid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the </w:t>
      </w:r>
      <w:r w:rsidRPr="00843326" w:rsid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</w:t>
      </w:r>
      <w:r w:rsidRPr="00843326" w:rsid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</w:t>
      </w:r>
      <w:r w:rsidR="00843326">
        <w:rPr>
          <w:rFonts w:ascii="Arial" w:hAnsi="Arial" w:cs="Arial"/>
          <w:color w:val="222222"/>
          <w:sz w:val="20"/>
          <w:szCs w:val="20"/>
          <w:shd w:val="clear" w:color="auto" w:fill="FFFFFF"/>
        </w:rPr>
        <w:t>odel</w:t>
      </w:r>
      <w:r w:rsidR="005307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summation units of the RNN model are replaced by </w:t>
      </w:r>
      <w:r w:rsidR="00BA2B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memory units, </w:t>
      </w:r>
      <w:r w:rsidR="00136A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providing the LSTM model with the capacity to </w:t>
      </w:r>
      <w:r w:rsidR="00FE2E0A">
        <w:rPr>
          <w:rFonts w:ascii="Arial" w:hAnsi="Arial" w:cs="Arial"/>
          <w:color w:val="222222"/>
          <w:sz w:val="20"/>
          <w:szCs w:val="20"/>
          <w:shd w:val="clear" w:color="auto" w:fill="FFFFFF"/>
        </w:rPr>
        <w:t>store and recall information for longer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Heidari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5648AC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2020).</w:t>
      </w:r>
      <w:r w:rsidR="003548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LSTM model has been successfully implemented </w:t>
      </w:r>
      <w:r w:rsidR="00A6377B">
        <w:rPr>
          <w:rFonts w:ascii="Arial" w:hAnsi="Arial" w:cs="Arial"/>
          <w:color w:val="222222"/>
          <w:sz w:val="20"/>
          <w:szCs w:val="20"/>
          <w:shd w:val="clear" w:color="auto" w:fill="FFFFFF"/>
        </w:rPr>
        <w:t>to forecast energy demands</w:t>
      </w:r>
      <w:r w:rsidR="00FA4A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CB38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produced </w:t>
      </w:r>
      <w:r w:rsidR="00CB38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accurate</w:t>
      </w:r>
      <w:r w:rsidR="00CB38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results</w:t>
      </w:r>
      <w:del w:author="Edward Thomas" w:date="2022-04-23T10:21:20.993Z" w:id="1272011678">
        <w:r w:rsidRPr="098DEC75" w:rsidDel="00CB38EB">
          <w:rPr>
            <w:rFonts w:ascii="Arial" w:hAnsi="Arial" w:cs="Arial"/>
            <w:color w:val="222222"/>
            <w:sz w:val="20"/>
            <w:szCs w:val="20"/>
          </w:rPr>
          <w:delText>, some examples of this include</w:delText>
        </w:r>
      </w:del>
      <w:r w:rsidR="00CB38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D53AC2"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J.Q</w:t>
      </w:r>
      <w:r w:rsidR="009F42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Pr="00D53AC2"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2020</w:t>
      </w:r>
      <w:r w:rsidR="00D53AC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del w:author="Edward Thomas" w:date="2022-04-23T10:39:18.288Z" w:id="1591809519">
        <w:r w:rsidRPr="098DEC75" w:rsidDel="00D53AC2">
          <w:rPr>
            <w:rFonts w:ascii="Arial" w:hAnsi="Arial" w:cs="Arial"/>
            <w:color w:val="222222"/>
            <w:sz w:val="20"/>
            <w:szCs w:val="20"/>
          </w:rPr>
          <w:delText>and</w:delText>
        </w:r>
      </w:del>
      <w:r w:rsidR="005C5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(Rahman, A</w:t>
      </w:r>
      <w:r w:rsidR="009F42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</w:t>
      </w:r>
      <w:r w:rsidR="005C5C4F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2018</w:t>
      </w:r>
      <w:r w:rsidR="006F25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r w:rsidR="00B543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B543DE" w:rsidP="098DEC75" w:rsidRDefault="00312741" w14:paraId="5D80E859" w14:textId="6795BC1D">
      <w:pPr>
        <w:pStyle w:val="Normal"/>
        <w:spacing w:before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="00312741"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has also been some literature that has made us</w:t>
      </w:r>
      <w:r w:rsidR="00FC65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D73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aware of some of the potential drawbacks in using this model. </w:t>
      </w:r>
      <w:del w:author="Edward Thomas" w:date="2022-04-23T10:23:35.919Z" w:id="242009390">
        <w:r w:rsidRPr="098DEC75" w:rsidDel="00C47C0A">
          <w:rPr>
            <w:rFonts w:ascii="Arial" w:hAnsi="Arial" w:cs="Arial"/>
            <w:color w:val="222222"/>
            <w:sz w:val="20"/>
            <w:szCs w:val="20"/>
          </w:rPr>
          <w:delText>(</w:delText>
        </w:r>
        <w:r w:rsidRPr="098DEC75" w:rsidDel="00C47C0A">
          <w:rPr>
            <w:rFonts w:ascii="Arial" w:hAnsi="Arial" w:cs="Arial"/>
            <w:color w:val="222222"/>
            <w:sz w:val="20"/>
            <w:szCs w:val="20"/>
          </w:rPr>
          <w:delText>Rahman, A</w:delText>
        </w:r>
        <w:r w:rsidRPr="098DEC75" w:rsidDel="00657502">
          <w:rPr>
            <w:rFonts w:ascii="Arial" w:hAnsi="Arial" w:cs="Arial"/>
            <w:color w:val="222222"/>
            <w:sz w:val="20"/>
            <w:szCs w:val="20"/>
          </w:rPr>
          <w:delText xml:space="preserve"> et al</w:delText>
        </w:r>
        <w:r w:rsidRPr="098DEC75" w:rsidDel="00C47C0A">
          <w:rPr>
            <w:rFonts w:ascii="Arial" w:hAnsi="Arial" w:cs="Arial"/>
            <w:color w:val="222222"/>
            <w:sz w:val="20"/>
            <w:szCs w:val="20"/>
          </w:rPr>
          <w:delText>.,</w:delText>
        </w:r>
        <w:r w:rsidRPr="098DEC75" w:rsidDel="00657502">
          <w:rPr>
            <w:rFonts w:ascii="Arial" w:hAnsi="Arial" w:cs="Arial"/>
            <w:color w:val="222222"/>
            <w:sz w:val="20"/>
            <w:szCs w:val="20"/>
          </w:rPr>
          <w:delText xml:space="preserve"> 2018)</w:delText>
        </w:r>
      </w:del>
      <w:ins w:author="Edward Thomas" w:date="2022-04-23T10:21:48.401Z" w:id="440362613">
        <w:r w:rsidR="0065750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It has been</w:t>
        </w:r>
      </w:ins>
      <w:ins w:author="Edward Thomas" w:date="2022-04-23T10:22:44.742Z" w:id="777260129">
        <w:r w:rsidR="0065750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recognised</w:t>
        </w:r>
      </w:ins>
      <w:r w:rsidR="001813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del w:author="Edward Thomas" w:date="2022-04-23T10:22:49.804Z" w:id="130119359">
        <w:r w:rsidRPr="098DEC75" w:rsidDel="001813C6">
          <w:rPr>
            <w:rFonts w:ascii="Arial" w:hAnsi="Arial" w:cs="Arial"/>
            <w:color w:val="222222"/>
            <w:sz w:val="20"/>
            <w:szCs w:val="20"/>
          </w:rPr>
          <w:delText>found</w:delText>
        </w:r>
      </w:del>
      <w:r w:rsidR="001813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</w:t>
      </w:r>
      <w:r w:rsidR="005B253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LSTM model assumes knowledge of future</w:t>
      </w:r>
      <w:r w:rsidR="00BF5C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weather conditions and does not </w:t>
      </w:r>
      <w:r w:rsidR="00D656A6">
        <w:rPr>
          <w:rFonts w:ascii="Arial" w:hAnsi="Arial" w:cs="Arial"/>
          <w:color w:val="222222"/>
          <w:sz w:val="20"/>
          <w:szCs w:val="20"/>
          <w:shd w:val="clear" w:color="auto" w:fill="FFFFFF"/>
        </w:rPr>
        <w:t>consider</w:t>
      </w:r>
      <w:r w:rsidR="00BF5C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any </w:t>
      </w:r>
      <w:r w:rsidR="009977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potential </w:t>
      </w:r>
      <w:r w:rsidR="000A6659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changes in weather</w:t>
      </w:r>
      <w:ins w:author="Edward Thomas" w:date="2022-04-23T10:23:42.782Z" w:id="1347980650">
        <w:r w:rsidR="000A6659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</w:ins>
      <w:ins w:author="Edward Thomas" w:date="2022-04-23T10:24:06.623Z" w:id="1030992446">
        <w:r w:rsidRPr="098DEC75" w:rsidR="00C47C0A">
          <w:rPr>
            <w:rFonts w:ascii="Arial" w:hAnsi="Arial" w:cs="Arial"/>
            <w:color w:val="222222"/>
            <w:sz w:val="20"/>
            <w:szCs w:val="20"/>
          </w:rPr>
          <w:t>(</w:t>
        </w:r>
        <w:r w:rsidRPr="098DEC75" w:rsidR="00C47C0A">
          <w:rPr>
            <w:rFonts w:ascii="Arial" w:hAnsi="Arial" w:cs="Arial"/>
            <w:color w:val="222222"/>
            <w:sz w:val="20"/>
            <w:szCs w:val="20"/>
          </w:rPr>
          <w:t>Rahman, A</w:t>
        </w:r>
        <w:r w:rsidRPr="098DEC75" w:rsidR="00657502">
          <w:rPr>
            <w:rFonts w:ascii="Arial" w:hAnsi="Arial" w:cs="Arial"/>
            <w:color w:val="222222"/>
            <w:sz w:val="20"/>
            <w:szCs w:val="20"/>
          </w:rPr>
          <w:t xml:space="preserve"> et al</w:t>
        </w:r>
        <w:r w:rsidRPr="098DEC75" w:rsidR="00C47C0A">
          <w:rPr>
            <w:rFonts w:ascii="Arial" w:hAnsi="Arial" w:cs="Arial"/>
            <w:color w:val="222222"/>
            <w:sz w:val="20"/>
            <w:szCs w:val="20"/>
          </w:rPr>
          <w:t>.,</w:t>
        </w:r>
        <w:r w:rsidRPr="098DEC75" w:rsidR="00657502">
          <w:rPr>
            <w:rFonts w:ascii="Arial" w:hAnsi="Arial" w:cs="Arial"/>
            <w:color w:val="222222"/>
            <w:sz w:val="20"/>
            <w:szCs w:val="20"/>
          </w:rPr>
          <w:t xml:space="preserve"> 2018)</w:t>
        </w:r>
      </w:ins>
      <w:r w:rsidR="0013744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E46A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F01D4">
        <w:rPr>
          <w:rFonts w:ascii="Arial" w:hAnsi="Arial" w:cs="Arial"/>
          <w:sz w:val="20"/>
          <w:szCs w:val="20"/>
          <w:shd w:val="clear" w:color="auto" w:fill="FFFFFF"/>
        </w:rPr>
        <w:t xml:space="preserve">Hence, should </w:t>
      </w:r>
      <w:r w:rsidR="00A619E4">
        <w:rPr>
          <w:rFonts w:ascii="Arial" w:hAnsi="Arial" w:cs="Arial"/>
          <w:sz w:val="20"/>
          <w:szCs w:val="20"/>
          <w:shd w:val="clear" w:color="auto" w:fill="FFFFFF"/>
        </w:rPr>
        <w:t xml:space="preserve">the weather differ significantly from our weather training data, there most probably be a loss in accuracy in our model. </w:t>
      </w:r>
      <w:r w:rsidR="001374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Secondly, </w:t>
      </w:r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have </w:t>
      </w:r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number of</w:t>
      </w:r>
      <w:r w:rsidR="00E106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studies that have noted difficulty </w:t>
      </w:r>
      <w:r w:rsidR="003C6E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hyper-parameter tuning for this model. </w:t>
      </w:r>
      <w:ins w:author="Edward Thomas" w:date="2022-04-23T10:24:59.93Z" w:id="1314220970">
        <w:r w:rsidR="003C6EF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These </w:t>
        </w:r>
      </w:ins>
      <w:ins w:author="Edward Thomas" w:date="2022-04-23T10:25:59.999Z" w:id="681506145">
        <w:r w:rsidR="003C6EF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difficu</w:t>
        </w:r>
      </w:ins>
      <w:ins w:author="Edward Thomas" w:date="2022-04-23T10:26:00.91Z" w:id="164028195">
        <w:r w:rsidR="003C6EF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lties</w:t>
        </w:r>
      </w:ins>
      <w:ins w:author="Edward Thomas" w:date="2022-04-23T10:24:59.93Z" w:id="558050391">
        <w:r w:rsidR="003C6EF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</w:ins>
      <w:ins w:author="Edward Thomas" w:date="2022-04-23T10:25:02.293Z" w:id="679541416">
        <w:r w:rsidR="003C6EF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include</w:t>
        </w:r>
      </w:ins>
      <w:del w:author="Edward Thomas" w:date="2022-04-23T10:25:44.288Z" w:id="458601673">
        <w:r w:rsidRPr="098DEC75" w:rsidDel="003C6EFC">
          <w:rPr>
            <w:rFonts w:ascii="Arial" w:hAnsi="Arial" w:cs="Arial"/>
            <w:color w:val="222222"/>
            <w:sz w:val="20"/>
            <w:szCs w:val="20"/>
          </w:rPr>
          <w:delText>For example (Kim, T</w:delText>
        </w:r>
        <w:r w:rsidRPr="098DEC75" w:rsidDel="0063120D">
          <w:rPr>
            <w:rFonts w:ascii="Arial" w:hAnsi="Arial" w:cs="Arial"/>
            <w:color w:val="222222"/>
            <w:sz w:val="20"/>
            <w:szCs w:val="20"/>
          </w:rPr>
          <w:delText xml:space="preserve"> et al</w:delText>
        </w:r>
        <w:r w:rsidRPr="098DEC75" w:rsidDel="003C6EFC">
          <w:rPr>
            <w:rFonts w:ascii="Arial" w:hAnsi="Arial" w:cs="Arial"/>
            <w:color w:val="222222"/>
            <w:sz w:val="20"/>
            <w:szCs w:val="20"/>
          </w:rPr>
          <w:delText xml:space="preserve">., 2019) noted it </w:delText>
        </w:r>
        <w:r w:rsidRPr="098DEC75" w:rsidDel="00295BB1">
          <w:rPr>
            <w:rFonts w:ascii="Arial" w:hAnsi="Arial" w:cs="Arial"/>
            <w:color w:val="222222"/>
            <w:sz w:val="20"/>
            <w:szCs w:val="20"/>
          </w:rPr>
          <w:delText xml:space="preserve">took </w:delText>
        </w:r>
      </w:del>
      <w:r w:rsidR="00295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large amount of trial and error </w:t>
      </w:r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>in order to</w:t>
      </w:r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find the </w:t>
      </w:r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optimal</w:t>
      </w:r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parameters</w:t>
      </w:r>
      <w:ins w:author="Edward Thomas" w:date="2022-04-23T10:26:09.906Z" w:id="1472617060">
        <w:r w:rsidR="004F304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Pr="098DEC75" w:rsidR="003C6EFC">
          <w:rPr>
            <w:rFonts w:ascii="Arial" w:hAnsi="Arial" w:cs="Arial"/>
            <w:color w:val="222222"/>
            <w:sz w:val="20"/>
            <w:szCs w:val="20"/>
          </w:rPr>
          <w:t>(Kim, T</w:t>
        </w:r>
        <w:r w:rsidRPr="098DEC75" w:rsidR="0063120D">
          <w:rPr>
            <w:rFonts w:ascii="Arial" w:hAnsi="Arial" w:cs="Arial"/>
            <w:color w:val="222222"/>
            <w:sz w:val="20"/>
            <w:szCs w:val="20"/>
          </w:rPr>
          <w:t xml:space="preserve"> et al</w:t>
        </w:r>
        <w:r w:rsidRPr="098DEC75" w:rsidR="003C6EFC">
          <w:rPr>
            <w:rFonts w:ascii="Arial" w:hAnsi="Arial" w:cs="Arial"/>
            <w:color w:val="222222"/>
            <w:sz w:val="20"/>
            <w:szCs w:val="20"/>
          </w:rPr>
          <w:t>., 2019)</w:t>
        </w:r>
      </w:ins>
      <w:r w:rsidR="004F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del w:author="Edward Thomas" w:date="2022-04-23T10:26:26.753Z" w:id="117202188">
        <w:r w:rsidRPr="098DEC75" w:rsidDel="00B673D4">
          <w:rPr>
            <w:rFonts w:ascii="Arial" w:hAnsi="Arial" w:cs="Arial"/>
            <w:color w:val="222222"/>
            <w:sz w:val="20"/>
            <w:szCs w:val="20"/>
          </w:rPr>
          <w:delText>(Ding, Z</w:delText>
        </w:r>
        <w:r w:rsidRPr="098DEC75" w:rsidDel="00D371CB">
          <w:rPr>
            <w:rFonts w:ascii="Arial" w:hAnsi="Arial" w:cs="Arial"/>
            <w:color w:val="222222"/>
            <w:sz w:val="20"/>
            <w:szCs w:val="20"/>
          </w:rPr>
          <w:delText xml:space="preserve"> et al</w:delText>
        </w:r>
        <w:r w:rsidRPr="098DEC75" w:rsidDel="00B673D4">
          <w:rPr>
            <w:rFonts w:ascii="Arial" w:hAnsi="Arial" w:cs="Arial"/>
            <w:color w:val="222222"/>
            <w:sz w:val="20"/>
            <w:szCs w:val="20"/>
          </w:rPr>
          <w:delText>., 2021)</w:delText>
        </w:r>
      </w:del>
      <w:r w:rsidRPr="00B673D4" w:rsid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ins w:author="Edward Thomas" w:date="2022-04-23T10:26:22.267Z" w:id="790310709">
        <w:r w:rsidRPr="00B673D4" w:rsidR="00B673D4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It has also been </w:t>
        </w:r>
      </w:ins>
      <w:r w:rsidRPr="00B673D4" w:rsid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>no</w:t>
      </w:r>
      <w:r w:rsidR="00B673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ted that it took a combination of trial and error, </w:t>
      </w:r>
      <w:r w:rsidR="00B134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grid search, random </w:t>
      </w:r>
      <w:r w:rsidR="00773E57"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r w:rsidR="00773E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134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Bayesian optimization </w:t>
      </w:r>
      <w:del w:author="Edward Thomas" w:date="2022-04-23T10:29:57.963Z" w:id="1495076664">
        <w:r w:rsidRPr="098DEC75" w:rsidDel="000C343D">
          <w:rPr>
            <w:rFonts w:ascii="Arial" w:hAnsi="Arial" w:cs="Arial"/>
            <w:color w:val="222222"/>
            <w:sz w:val="20"/>
            <w:szCs w:val="20"/>
          </w:rPr>
          <w:delText>in order for</w:delText>
        </w:r>
      </w:del>
      <w:ins w:author="Edward Thomas" w:date="2022-04-23T10:29:57.964Z" w:id="1442843450">
        <w:r w:rsidR="000C343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for</w:t>
        </w:r>
      </w:ins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</w:t>
      </w:r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optimal</w:t>
      </w:r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parameters to be found</w:t>
      </w:r>
      <w:ins w:author="Edward Thomas" w:date="2022-04-23T10:26:40.619Z" w:id="1660280945">
        <w:r w:rsidR="000C343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Pr="098DEC75" w:rsidR="00B673D4">
          <w:rPr>
            <w:rFonts w:ascii="Arial" w:hAnsi="Arial" w:cs="Arial"/>
            <w:color w:val="222222"/>
            <w:sz w:val="20"/>
            <w:szCs w:val="20"/>
          </w:rPr>
          <w:t>(Ding, Z</w:t>
        </w:r>
        <w:r w:rsidRPr="098DEC75" w:rsidR="00D371CB">
          <w:rPr>
            <w:rFonts w:ascii="Arial" w:hAnsi="Arial" w:cs="Arial"/>
            <w:color w:val="222222"/>
            <w:sz w:val="20"/>
            <w:szCs w:val="20"/>
          </w:rPr>
          <w:t xml:space="preserve"> et al</w:t>
        </w:r>
        <w:r w:rsidRPr="098DEC75" w:rsidR="00B673D4">
          <w:rPr>
            <w:rFonts w:ascii="Arial" w:hAnsi="Arial" w:cs="Arial"/>
            <w:color w:val="222222"/>
            <w:sz w:val="20"/>
            <w:szCs w:val="20"/>
          </w:rPr>
          <w:t>., 2021)</w:t>
        </w:r>
      </w:ins>
      <w:r w:rsidR="000C343D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</w:p>
    <w:p w:rsidR="008726D1" w:rsidP="098DEC75" w:rsidRDefault="00277F58" w14:paraId="39A0C04E" w14:textId="7833DFF5">
      <w:pPr>
        <w:pStyle w:val="Normal"/>
        <w:spacing w:before="2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Keen to </w:t>
      </w:r>
      <w:r w:rsidR="00E16B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explore different avenues of approach for this problem</w:t>
      </w:r>
      <w:ins w:author="Edward Thomas" w:date="2022-04-23T10:29:00.524Z" w:id="2005587527">
        <w:r w:rsidR="00E16BCC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,</w:t>
        </w:r>
      </w:ins>
      <w:r w:rsidR="00E16B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decided to </w:t>
      </w:r>
      <w:r w:rsidR="00E25706">
        <w:rPr>
          <w:rFonts w:ascii="Arial" w:hAnsi="Arial" w:cs="Arial"/>
          <w:color w:val="222222"/>
          <w:sz w:val="20"/>
          <w:szCs w:val="20"/>
          <w:shd w:val="clear" w:color="auto" w:fill="FFFFFF"/>
        </w:rPr>
        <w:t>investigate</w:t>
      </w:r>
      <w:r w:rsidR="00BD348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further </w:t>
      </w:r>
      <w:r w:rsidR="00BD348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possible models</w:t>
      </w:r>
      <w:r w:rsidR="00BD348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could use.</w:t>
      </w:r>
      <w:r w:rsidR="00D821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After some research we decided that </w:t>
      </w:r>
      <w:r w:rsidR="00AD25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using a K nearest-neighbours (KNN) would </w:t>
      </w:r>
      <w:r w:rsidR="00722A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 a suitable technique. </w:t>
      </w:r>
      <w:r w:rsidR="00594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KNN is used often in the field of prediction, but </w:t>
      </w:r>
      <w:r w:rsidR="00594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of yet</w:t>
      </w:r>
      <w:r w:rsidR="00594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 not had much </w:t>
      </w:r>
      <w:r w:rsidR="00AE1B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energy </w:t>
      </w:r>
      <w:r w:rsidR="00D64FDB">
        <w:rPr>
          <w:rFonts w:ascii="Arial" w:hAnsi="Arial" w:cs="Arial"/>
          <w:color w:val="222222"/>
          <w:sz w:val="20"/>
          <w:szCs w:val="20"/>
          <w:shd w:val="clear" w:color="auto" w:fill="FFFFFF"/>
        </w:rPr>
        <w:t>prediction (Olu-Ajayi, R</w:t>
      </w:r>
      <w:r w:rsidR="00C778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., 2022).</w:t>
      </w:r>
      <w:r w:rsidR="00940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ins w:author="Edward Thomas" w:date="2022-04-23T10:30:21.92Z" w:id="651157921">
        <w:r w:rsidR="009400C6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However</w:t>
        </w:r>
      </w:ins>
      <w:del w:author="Edward Thomas" w:date="2022-04-23T10:30:16.791Z" w:id="1191363557">
        <w:r w:rsidRPr="098DEC75" w:rsidDel="009400C6">
          <w:rPr>
            <w:rFonts w:ascii="Arial" w:hAnsi="Arial" w:cs="Arial"/>
            <w:color w:val="222222"/>
            <w:sz w:val="20"/>
            <w:szCs w:val="20"/>
          </w:rPr>
          <w:delText>That being said</w:delText>
        </w:r>
      </w:del>
      <w:r w:rsidR="00940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</w:t>
      </w:r>
      <w:r w:rsidR="00C778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400C6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="00F92D96">
        <w:rPr>
          <w:rFonts w:ascii="Arial" w:hAnsi="Arial" w:cs="Arial"/>
          <w:color w:val="222222"/>
          <w:sz w:val="20"/>
          <w:szCs w:val="20"/>
          <w:shd w:val="clear" w:color="auto" w:fill="FFFFFF"/>
        </w:rPr>
        <w:t>here</w:t>
      </w:r>
      <w:r w:rsidR="00C778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del w:author="Edward Thomas" w:date="2022-04-23T10:30:28.787Z" w:id="1454270314">
        <w:r w:rsidRPr="098DEC75" w:rsidDel="00C7782B">
          <w:rPr>
            <w:rFonts w:ascii="Arial" w:hAnsi="Arial" w:cs="Arial"/>
            <w:color w:val="222222"/>
            <w:sz w:val="20"/>
            <w:szCs w:val="20"/>
          </w:rPr>
          <w:delText xml:space="preserve">a number </w:delText>
        </w:r>
        <w:r w:rsidRPr="098DEC75" w:rsidDel="004810A2">
          <w:rPr>
            <w:rFonts w:ascii="Arial" w:hAnsi="Arial" w:cs="Arial"/>
            <w:color w:val="222222"/>
            <w:sz w:val="20"/>
            <w:szCs w:val="20"/>
          </w:rPr>
          <w:delText>of</w:delText>
        </w:r>
      </w:del>
      <w:ins w:author="Edward Thomas" w:date="2022-04-23T10:30:28.787Z" w:id="925339542">
        <w:r w:rsidR="004810A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several</w:t>
        </w:r>
      </w:ins>
      <w:r w:rsidR="004810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72C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studies that </w:t>
      </w:r>
      <w:r w:rsidR="00572C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demonstrate</w:t>
      </w:r>
      <w:r w:rsidR="00572C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KNN can be used effectively in this field</w:t>
      </w:r>
      <w:ins w:author="Edward Thomas" w:date="2022-04-23T10:29:46.147Z" w:id="13664083">
        <w:r w:rsidR="00572CD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whilst producing </w:t>
        </w:r>
        <w:r w:rsidR="00572CD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accurate</w:t>
        </w:r>
        <w:r w:rsidR="00572CD7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results</w:t>
        </w:r>
      </w:ins>
      <w:del w:author="Edward Thomas" w:date="2022-04-23T10:30:40.043Z" w:id="1856425493">
        <w:r w:rsidRPr="098DEC75" w:rsidDel="00572CD7">
          <w:rPr>
            <w:rFonts w:ascii="Arial" w:hAnsi="Arial" w:cs="Arial"/>
            <w:color w:val="222222"/>
            <w:sz w:val="20"/>
            <w:szCs w:val="20"/>
          </w:rPr>
          <w:delText>.</w:delText>
        </w:r>
      </w:del>
      <w:r w:rsidR="00572C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15078" w:rsidR="00D54073">
        <w:rPr>
          <w:rFonts w:ascii="Arial" w:hAnsi="Arial" w:cs="Arial"/>
          <w:color w:val="222222"/>
          <w:sz w:val="20"/>
          <w:szCs w:val="20"/>
          <w:shd w:val="clear" w:color="auto" w:fill="FFFFFF"/>
        </w:rPr>
        <w:t>(Wahid, F</w:t>
      </w:r>
      <w:r w:rsidRPr="00215078" w:rsidR="008726D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al., 2016) </w:t>
      </w:r>
      <w:del w:author="Edward Thomas" w:date="2022-04-23T10:30:36.215Z" w:id="1517468991">
        <w:r w:rsidRPr="098DEC75" w:rsidDel="00A95422">
          <w:rPr>
            <w:rFonts w:ascii="Arial" w:hAnsi="Arial" w:cs="Arial"/>
            <w:color w:val="222222"/>
            <w:sz w:val="20"/>
            <w:szCs w:val="20"/>
          </w:rPr>
          <w:delText>and</w:delText>
        </w:r>
      </w:del>
      <w:r w:rsidRPr="00215078" w:rsidR="00A954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215078" w:rsidR="00A95422">
        <w:rPr>
          <w:rFonts w:ascii="Arial" w:hAnsi="Arial" w:cs="Arial"/>
          <w:color w:val="222222"/>
          <w:sz w:val="20"/>
          <w:szCs w:val="20"/>
          <w:shd w:val="clear" w:color="auto" w:fill="FFFFFF"/>
        </w:rPr>
        <w:t>Troncoso</w:t>
      </w:r>
      <w:r w:rsidRPr="00215078" w:rsidR="00A954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Lora, A et al., 2003)</w:t>
      </w:r>
      <w:ins w:author="Edward Thomas" w:date="2022-04-23T10:30:43.683Z" w:id="1442296962">
        <w:r w:rsidRPr="00215078" w:rsidR="00A954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.</w:t>
        </w:r>
      </w:ins>
      <w:r w:rsidRPr="00215078" w:rsidR="0021507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del w:author="Edward Thomas" w:date="2022-04-23T10:30:55.069Z" w:id="466966990">
        <w:r w:rsidRPr="098DEC75" w:rsidDel="00215078">
          <w:rPr>
            <w:rFonts w:ascii="Arial" w:hAnsi="Arial" w:cs="Arial"/>
            <w:color w:val="222222"/>
            <w:sz w:val="20"/>
            <w:szCs w:val="20"/>
          </w:rPr>
          <w:delText>are bot</w:delText>
        </w:r>
        <w:r w:rsidRPr="098DEC75" w:rsidDel="00215078">
          <w:rPr>
            <w:rFonts w:ascii="Arial" w:hAnsi="Arial" w:cs="Arial"/>
            <w:color w:val="222222"/>
            <w:sz w:val="20"/>
            <w:szCs w:val="20"/>
          </w:rPr>
          <w:delText xml:space="preserve">h examples where KNN </w:delText>
        </w:r>
        <w:r w:rsidRPr="098DEC75" w:rsidDel="00E41CDD">
          <w:rPr>
            <w:rFonts w:ascii="Arial" w:hAnsi="Arial" w:cs="Arial"/>
            <w:color w:val="222222"/>
            <w:sz w:val="20"/>
            <w:szCs w:val="20"/>
          </w:rPr>
          <w:delText xml:space="preserve">has been used to produce </w:delText>
        </w:r>
        <w:r w:rsidRPr="098DEC75" w:rsidDel="00E41CDD">
          <w:rPr>
            <w:rFonts w:ascii="Arial" w:hAnsi="Arial" w:cs="Arial"/>
            <w:color w:val="222222"/>
            <w:sz w:val="20"/>
            <w:szCs w:val="20"/>
          </w:rPr>
          <w:delText>accurate</w:delText>
        </w:r>
        <w:r w:rsidRPr="098DEC75" w:rsidDel="00A46359">
          <w:rPr>
            <w:rFonts w:ascii="Arial" w:hAnsi="Arial" w:cs="Arial"/>
            <w:color w:val="222222"/>
            <w:sz w:val="20"/>
            <w:szCs w:val="20"/>
          </w:rPr>
          <w:delText xml:space="preserve"> results. </w:delText>
        </w:r>
      </w:del>
      <w:del w:author="Edward Thomas" w:date="2022-04-23T10:31:26.592Z" w:id="1105971260">
        <w:r w:rsidRPr="098DEC75" w:rsidDel="0079077A">
          <w:rPr>
            <w:rFonts w:ascii="Arial" w:hAnsi="Arial" w:cs="Arial"/>
            <w:color w:val="222222"/>
            <w:sz w:val="20"/>
            <w:szCs w:val="20"/>
          </w:rPr>
          <w:delText>(Deb, C et al.,</w:delText>
        </w:r>
        <w:r w:rsidRPr="098DEC75" w:rsidDel="00D04799">
          <w:rPr>
            <w:rFonts w:ascii="Arial" w:hAnsi="Arial" w:cs="Arial"/>
            <w:color w:val="222222"/>
            <w:sz w:val="20"/>
            <w:szCs w:val="20"/>
          </w:rPr>
          <w:delText xml:space="preserve"> 2017) also discuss a</w:delText>
        </w:r>
      </w:del>
      <w:r w:rsidR="00D047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ins w:author="Edward Thomas" w:date="2022-04-23T10:31:38.684Z" w:id="368050956">
        <w:r w:rsidR="00D04799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There has also been a </w:t>
        </w:r>
      </w:ins>
      <w:r w:rsidR="00D047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variety of different studies where KNN has been used on its own and in a </w:t>
      </w:r>
      <w:r w:rsidR="0039400F">
        <w:rPr>
          <w:rFonts w:ascii="Arial" w:hAnsi="Arial" w:cs="Arial"/>
          <w:color w:val="222222"/>
          <w:sz w:val="20"/>
          <w:szCs w:val="20"/>
          <w:shd w:val="clear" w:color="auto" w:fill="FFFFFF"/>
        </w:rPr>
        <w:t>hybrid model</w:t>
      </w:r>
      <w:r w:rsidR="009205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9400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produced </w:t>
      </w:r>
      <w:r w:rsidR="0039400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accurate</w:t>
      </w:r>
      <w:r w:rsidR="0039400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results</w:t>
      </w:r>
      <w:ins w:author="Edward Thomas" w:date="2022-04-23T10:31:11.379Z" w:id="1519494622">
        <w:r w:rsidRPr="098DEC75" w:rsidR="0079077A">
          <w:rPr>
            <w:rFonts w:ascii="Arial" w:hAnsi="Arial" w:cs="Arial"/>
            <w:color w:val="222222"/>
            <w:sz w:val="20"/>
            <w:szCs w:val="20"/>
          </w:rPr>
          <w:t xml:space="preserve"> (Deb, C et al.,</w:t>
        </w:r>
        <w:r w:rsidRPr="098DEC75" w:rsidR="00D04799">
          <w:rPr>
            <w:rFonts w:ascii="Arial" w:hAnsi="Arial" w:cs="Arial"/>
            <w:color w:val="222222"/>
            <w:sz w:val="20"/>
            <w:szCs w:val="20"/>
          </w:rPr>
          <w:t xml:space="preserve"> 2017)</w:t>
        </w:r>
      </w:ins>
      <w:r w:rsidR="0039400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706243" w:rsidP="098DEC75" w:rsidRDefault="00602D06" w14:paraId="6ADC7410" w14:textId="648E402B">
      <w:pPr>
        <w:pStyle w:val="Normal"/>
        <w:spacing w:before="240"/>
        <w:rPr>
          <w:rFonts w:ascii="Arial" w:hAnsi="Arial" w:eastAsia="" w:cs="Arial" w:eastAsiaTheme="minorEastAsia"/>
          <w:sz w:val="20"/>
          <w:szCs w:val="20"/>
          <w:shd w:val="clear" w:color="auto" w:fill="FFFFFF"/>
        </w:rPr>
      </w:pPr>
      <w:del w:author="Edward Thomas" w:date="2022-04-23T10:32:04.231Z" w:id="1625767527">
        <w:r w:rsidRPr="098DEC75" w:rsidDel="00602D06">
          <w:rPr>
            <w:rFonts w:ascii="Arial" w:hAnsi="Arial" w:cs="Arial"/>
            <w:color w:val="222222"/>
            <w:sz w:val="20"/>
            <w:szCs w:val="20"/>
          </w:rPr>
          <w:delText>(Deb, C et al., 2017)</w:delText>
        </w:r>
      </w:del>
      <w:del w:author="Edward Thomas" w:date="2022-04-23T10:31:54.49Z" w:id="583817091">
        <w:r w:rsidRPr="098DEC75" w:rsidDel="00602D06">
          <w:rPr>
            <w:rFonts w:ascii="Arial" w:hAnsi="Arial" w:cs="Arial"/>
            <w:color w:val="222222"/>
            <w:sz w:val="20"/>
            <w:szCs w:val="20"/>
          </w:rPr>
          <w:delText xml:space="preserve"> mentions a </w:delText>
        </w:r>
      </w:del>
      <w:ins w:author="Edward Thomas" w:date="2022-04-23T10:31:49.986Z" w:id="165638072">
        <w:r w:rsidR="00602D06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A </w:t>
        </w:r>
      </w:ins>
      <w:r w:rsidR="00602D0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common</w:t>
      </w:r>
      <w:r w:rsidR="003333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drawback when trying to implement a KNN model is it can sometimes be difficult to</w:t>
      </w:r>
      <w:r w:rsidR="0097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select the </w:t>
      </w:r>
      <w:r w:rsidR="0097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optimal</w:t>
      </w:r>
      <w:r w:rsidR="009730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value for </w:t>
      </w:r>
      <w:r w:rsidR="00AB1E23">
        <w:rPr>
          <w:rFonts w:ascii="Arial" w:hAnsi="Arial" w:cs="Arial"/>
          <w:color w:val="222222"/>
          <w:sz w:val="20"/>
          <w:szCs w:val="20"/>
          <w:shd w:val="clear" w:color="auto" w:fill="FFFFFF"/>
        </w:rPr>
        <w:t>k</w:t>
      </w:r>
      <w:ins w:author="Edward Thomas" w:date="2022-04-23T10:32:06.037Z" w:id="1032236836">
        <w:r w:rsidRPr="098DEC75" w:rsidR="00602D06">
          <w:rPr>
            <w:rFonts w:ascii="Arial" w:hAnsi="Arial" w:cs="Arial"/>
            <w:color w:val="222222"/>
            <w:sz w:val="20"/>
            <w:szCs w:val="20"/>
          </w:rPr>
          <w:t xml:space="preserve"> (Deb, C et al., 2017)</w:t>
        </w:r>
      </w:ins>
      <w:r w:rsidR="0097304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E55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064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When </w:t>
      </w:r>
      <w:r w:rsidR="00443F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determining</w:t>
      </w:r>
      <w:r w:rsidR="00443F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our </w:t>
      </w:r>
      <w:r w:rsidR="00443F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optimum</w:t>
      </w:r>
      <w:r w:rsidR="00443F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value for k, we will </w:t>
      </w:r>
      <w:del w:author="Edward Thomas" w:date="2022-04-23T10:33:10.9Z" w:id="139152788">
        <w:r w:rsidRPr="098DEC75" w:rsidDel="00443F05">
          <w:rPr>
            <w:rFonts w:ascii="Arial" w:hAnsi="Arial" w:cs="Arial"/>
            <w:color w:val="222222"/>
            <w:sz w:val="20"/>
            <w:szCs w:val="20"/>
          </w:rPr>
          <w:delText>follow</w:delText>
        </w:r>
      </w:del>
      <w:del w:author="Edward Thomas" w:date="2022-04-23T10:32:57.056Z" w:id="517503908">
        <w:r w:rsidRPr="098DEC75" w:rsidDel="00443F05">
          <w:rPr>
            <w:rFonts w:ascii="Arial" w:hAnsi="Arial" w:cs="Arial"/>
            <w:color w:val="222222"/>
            <w:sz w:val="20"/>
            <w:szCs w:val="20"/>
          </w:rPr>
          <w:delText xml:space="preserve"> a similar approach used by</w:delText>
        </w:r>
      </w:del>
      <w:r w:rsidR="00443F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del w:author="Edward Thomas" w:date="2022-04-23T10:32:52.177Z" w:id="1646616862">
        <w:r w:rsidRPr="098DEC75" w:rsidDel="00AB1E23">
          <w:rPr>
            <w:rFonts w:ascii="Arial" w:hAnsi="Arial" w:cs="Arial"/>
            <w:color w:val="222222"/>
            <w:sz w:val="20"/>
            <w:szCs w:val="20"/>
          </w:rPr>
          <w:delText>(</w:delText>
        </w:r>
        <w:r w:rsidRPr="098DEC75" w:rsidDel="005E5526">
          <w:rPr>
            <w:rFonts w:ascii="Arial" w:hAnsi="Arial" w:cs="Arial"/>
            <w:color w:val="222222"/>
            <w:sz w:val="20"/>
            <w:szCs w:val="20"/>
          </w:rPr>
          <w:delText>Long, H et al.,</w:delText>
        </w:r>
        <w:r w:rsidRPr="098DEC75" w:rsidDel="00DD51B9">
          <w:rPr>
            <w:rFonts w:ascii="Arial" w:hAnsi="Arial" w:cs="Arial"/>
            <w:color w:val="222222"/>
            <w:sz w:val="20"/>
            <w:szCs w:val="20"/>
          </w:rPr>
          <w:delText xml:space="preserve"> 2014)</w:delText>
        </w:r>
      </w:del>
      <w:r w:rsidR="001B407C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</w:t>
      </w:r>
      <w:del w:author="Edward Thomas" w:date="2022-04-23T10:33:25.613Z" w:id="156226570">
        <w:r w:rsidRPr="098DEC75" w:rsidDel="001B407C">
          <w:rPr>
            <w:rFonts w:ascii="Arial" w:hAnsi="Arial" w:cs="Arial"/>
            <w:sz w:val="20"/>
            <w:szCs w:val="20"/>
          </w:rPr>
          <w:delText>in this study they</w:delText>
        </w:r>
      </w:del>
      <w:r w:rsidR="001B407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2450E">
        <w:rPr>
          <w:rFonts w:ascii="Arial" w:hAnsi="Arial" w:cs="Arial"/>
          <w:sz w:val="20"/>
          <w:szCs w:val="20"/>
          <w:shd w:val="clear" w:color="auto" w:fill="FFFFFF"/>
        </w:rPr>
        <w:t xml:space="preserve">loop through a range of values for k and select k based on the lowest RMSE score</w:t>
      </w:r>
      <w:ins w:author="Edward Thomas" w:date="2022-04-23T10:33:38.811Z" w:id="1672111396">
        <w:r w:rsidR="0032450E">
          <w:rPr>
            <w:rFonts w:ascii="Arial" w:hAnsi="Arial" w:cs="Arial"/>
            <w:sz w:val="20"/>
            <w:szCs w:val="20"/>
            <w:shd w:val="clear" w:color="auto" w:fill="FFFFFF"/>
          </w:rPr>
          <w:t xml:space="preserve">, which has been proven to be </w:t>
        </w:r>
      </w:ins>
      <w:ins w:author="Edward Thomas" w:date="2022-04-23T10:34:13.989Z" w:id="1635358845">
        <w:r w:rsidR="0032450E">
          <w:rPr>
            <w:rFonts w:ascii="Arial" w:hAnsi="Arial" w:cs="Arial"/>
            <w:sz w:val="20"/>
            <w:szCs w:val="20"/>
            <w:shd w:val="clear" w:color="auto" w:fill="FFFFFF"/>
          </w:rPr>
          <w:t xml:space="preserve">effective</w:t>
        </w:r>
      </w:ins>
      <w:ins w:author="Edward Thomas" w:date="2022-04-23T10:33:38.811Z" w:id="855619297">
        <w:r w:rsidRPr="098DEC75" w:rsidR="00AB1E23">
          <w:rPr>
            <w:rFonts w:ascii="Arial" w:hAnsi="Arial" w:cs="Arial"/>
            <w:color w:val="222222"/>
            <w:sz w:val="20"/>
            <w:szCs w:val="20"/>
          </w:rPr>
          <w:t xml:space="preserve"> (</w:t>
        </w:r>
        <w:r w:rsidRPr="098DEC75" w:rsidR="005E5526">
          <w:rPr>
            <w:rFonts w:ascii="Arial" w:hAnsi="Arial" w:cs="Arial"/>
            <w:color w:val="222222"/>
            <w:sz w:val="20"/>
            <w:szCs w:val="20"/>
          </w:rPr>
          <w:t>Long, H et al.,</w:t>
        </w:r>
        <w:r w:rsidRPr="098DEC75" w:rsidR="00DD51B9">
          <w:rPr>
            <w:rFonts w:ascii="Arial" w:hAnsi="Arial" w:cs="Arial"/>
            <w:color w:val="222222"/>
            <w:sz w:val="20"/>
            <w:szCs w:val="20"/>
          </w:rPr>
          <w:t xml:space="preserve"> 2014)</w:t>
        </w:r>
      </w:ins>
      <w:r w:rsidR="0032450E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del w:author="Edward Thomas" w:date="2022-04-23T10:34:56.795Z" w:id="2021442081">
        <w:r w:rsidRPr="098DEC75" w:rsidDel="0032450E">
          <w:rPr>
            <w:rFonts w:ascii="Arial" w:hAnsi="Arial" w:cs="Arial"/>
            <w:sz w:val="20"/>
            <w:szCs w:val="20"/>
          </w:rPr>
          <w:delText xml:space="preserve">We intend on doing the same however we have also decided to </w:delText>
        </w:r>
        <w:r w:rsidRPr="098DEC75" w:rsidDel="00520EF6">
          <w:rPr>
            <w:rFonts w:ascii="Arial" w:hAnsi="Arial" w:cs="Arial"/>
            <w:sz w:val="20"/>
            <w:szCs w:val="20"/>
          </w:rPr>
          <w:delText>consider</w:delText>
        </w:r>
        <w:r w:rsidRPr="098DEC75" w:rsidDel="0032450E">
          <w:rPr>
            <w:rFonts w:ascii="Arial" w:hAnsi="Arial" w:cs="Arial"/>
            <w:sz w:val="20"/>
            <w:szCs w:val="20"/>
          </w:rPr>
          <w:delText xml:space="preserve"> the </w:delText>
        </w:r>
        <w:r w:rsidRPr="098DEC75" w:rsidDel="00520EF6">
          <w:rPr>
            <w:rFonts w:ascii="Arial" w:hAnsi="Arial" w:eastAsia="" w:cs="Arial" w:eastAsiaTheme="minorEastAsia"/>
            <w:sz w:val="20"/>
            <w:szCs w:val="20"/>
          </w:rPr>
          <w:delText xml:space="preserve"> value</w:delText>
        </w:r>
      </w:del>
      <w:r w:rsidRPr="098DEC75" w:rsidR="00520EF6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.</w:t>
      </w:r>
      <w:ins w:author="Edward Thomas" w:date="2022-04-23T10:27:59.811Z" w:id="27079031">
        <w:r w:rsidRPr="098DEC75" w:rsidR="00520EF6">
          <w:rPr>
            <w:rFonts w:ascii="Arial" w:hAnsi="Arial" w:eastAsia="" w:cs="Arial" w:eastAsiaTheme="minorEastAsia"/>
            <w:sz w:val="20"/>
            <w:szCs w:val="20"/>
            <w:shd w:val="clear" w:color="auto" w:fill="FFFFFF"/>
          </w:rPr>
          <w:t xml:space="preserve"> It is also unsuitabl</w:t>
        </w:r>
      </w:ins>
      <w:ins w:author="Edward Thomas" w:date="2022-04-23T10:28:48.613Z" w:id="562339228">
        <w:r w:rsidRPr="098DEC75" w:rsidR="00520EF6">
          <w:rPr>
            <w:rFonts w:ascii="Arial" w:hAnsi="Arial" w:eastAsia="" w:cs="Arial" w:eastAsiaTheme="minorEastAsia"/>
            <w:sz w:val="20"/>
            <w:szCs w:val="20"/>
            <w:shd w:val="clear" w:color="auto" w:fill="FFFFFF"/>
          </w:rPr>
          <w:t xml:space="preserve">e</w:t>
        </w:r>
      </w:ins>
      <w:ins w:author="Edward Thomas" w:date="2022-04-23T10:27:59.811Z" w:id="1197507156">
        <w:r w:rsidRPr="098DEC75" w:rsidR="00520EF6">
          <w:rPr>
            <w:rFonts w:ascii="Arial" w:hAnsi="Arial" w:eastAsia="" w:cs="Arial" w:eastAsiaTheme="minorEastAsia"/>
            <w:sz w:val="20"/>
            <w:szCs w:val="20"/>
            <w:shd w:val="clear" w:color="auto" w:fill="FFFFFF"/>
          </w:rPr>
          <w:t xml:space="preserve"> for larger dataset</w:t>
        </w:r>
      </w:ins>
      <w:ins w:author="Edward Thomas" w:date="2022-04-23T10:28:33.143Z" w:id="1437201103">
        <w:r w:rsidRPr="098DEC75" w:rsidR="00520EF6">
          <w:rPr>
            <w:rFonts w:ascii="Arial" w:hAnsi="Arial" w:eastAsia="" w:cs="Arial" w:eastAsiaTheme="minorEastAsia"/>
            <w:sz w:val="20"/>
            <w:szCs w:val="20"/>
            <w:shd w:val="clear" w:color="auto" w:fill="FFFFFF"/>
          </w:rPr>
          <w:t xml:space="preserve">s due to the run time and memory requirements it innately has.</w:t>
        </w:r>
      </w:ins>
    </w:p>
    <w:p w:rsidR="002D3940" w:rsidP="098DEC75" w:rsidRDefault="00197C40" w14:paraId="36414309" w14:textId="0F410CFC">
      <w:pPr>
        <w:pStyle w:val="Normal"/>
        <w:rPr>
          <w:rFonts w:ascii="Arial" w:hAnsi="Arial" w:eastAsia="" w:cs="Arial" w:eastAsiaTheme="minorEastAsia"/>
          <w:sz w:val="20"/>
          <w:szCs w:val="20"/>
          <w:shd w:val="clear" w:color="auto" w:fill="FFFFFF"/>
        </w:rPr>
      </w:pPr>
      <w:r w:rsidRPr="098DEC75" w:rsidR="00197C40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Thirdly, we have decided to </w:t>
      </w:r>
      <w:r w:rsidRPr="098DEC75" w:rsidR="0096382C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implement a decision tree</w:t>
      </w:r>
      <w:r w:rsidRPr="098DEC75" w:rsidR="00EA0E8B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model. </w:t>
      </w:r>
      <w:r w:rsidRPr="098DEC75" w:rsidR="001B6CF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There </w:t>
      </w:r>
      <w:r w:rsidRPr="098DEC75" w:rsidR="0040048E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have been</w:t>
      </w:r>
      <w:r w:rsidRPr="098DEC75" w:rsidR="001B6CF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a sufficient </w:t>
      </w:r>
      <w:r w:rsidRPr="098DEC75" w:rsidR="0040048E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number</w:t>
      </w:r>
      <w:r w:rsidRPr="098DEC75" w:rsidR="001B6CF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o</w:t>
      </w:r>
      <w:r w:rsidRPr="098DEC75" w:rsidR="0040048E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f successful studies</w:t>
      </w:r>
      <w:r w:rsidRPr="098DEC75" w:rsidR="008C566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7D6736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that have given us enough confidence</w:t>
      </w:r>
      <w:r w:rsidRPr="098DEC75" w:rsidR="008C566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7D6736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in</w:t>
      </w:r>
      <w:r w:rsidRPr="098DEC75" w:rsidR="008C566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this model. </w:t>
      </w:r>
      <w:r w:rsidRPr="098DEC75" w:rsidR="003E186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However, f</w:t>
      </w:r>
      <w:r w:rsidRPr="098DEC75" w:rsidR="002B5315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rom our readings we have </w:t>
      </w:r>
      <w:r w:rsidRPr="098DEC75" w:rsidR="00330B74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understood for the ease of use and </w:t>
      </w:r>
      <w:r w:rsidRPr="098DEC75" w:rsidR="004C48D8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the fact that decision tre</w:t>
      </w:r>
      <w:r w:rsidRPr="098DEC75" w:rsidR="003E7059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e</w:t>
      </w:r>
      <w:r w:rsidRPr="098DEC75" w:rsidR="004C48D8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s are typically computationally inexpensive </w:t>
      </w:r>
      <w:r w:rsidRPr="098DEC75" w:rsidR="00B568E2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comparatively</w:t>
      </w:r>
      <w:r w:rsidRPr="098DEC75" w:rsidR="004C48D8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to other models, we may be giving up a small amount of performance</w:t>
      </w:r>
      <w:r w:rsidRPr="098DEC75" w:rsidR="00A461D1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B568E2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(</w:t>
      </w:r>
      <w:proofErr w:type="spellStart"/>
      <w:r w:rsidR="00B568E2">
        <w:rPr>
          <w:rFonts w:ascii="Arial" w:hAnsi="Arial" w:cs="Arial"/>
          <w:color w:val="222222"/>
          <w:sz w:val="20"/>
          <w:szCs w:val="20"/>
          <w:shd w:val="clear" w:color="auto" w:fill="FFFFFF"/>
        </w:rPr>
        <w:t>Amasyali</w:t>
      </w:r>
      <w:proofErr w:type="spellEnd"/>
      <w:r w:rsidR="00B568E2">
        <w:rPr>
          <w:rFonts w:ascii="Arial" w:hAnsi="Arial" w:cs="Arial"/>
          <w:color w:val="222222"/>
          <w:sz w:val="20"/>
          <w:szCs w:val="20"/>
          <w:shd w:val="clear" w:color="auto" w:fill="FFFFFF"/>
        </w:rPr>
        <w:t>, K et al., 2018).</w:t>
      </w:r>
      <w:r w:rsidR="003E18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98DEC75" w:rsidR="003E186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Based on our research we are under the impression that to produce accurate results with LSTM-RNN and KNN, it may be difficult and time consuming.</w:t>
      </w:r>
      <w:r w:rsidRPr="098DEC75" w:rsidR="00B86EF9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B86EF9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Thus</w:t>
      </w:r>
      <w:ins w:author="Edward Thomas" w:date="2022-04-23T10:35:28.353Z" w:id="2036441399">
        <w:r w:rsidRPr="098DEC75" w:rsidR="00B86EF9">
          <w:rPr>
            <w:rFonts w:ascii="Arial" w:hAnsi="Arial" w:eastAsia="" w:cs="Arial" w:eastAsiaTheme="minorEastAsia"/>
            <w:sz w:val="20"/>
            <w:szCs w:val="20"/>
            <w:shd w:val="clear" w:color="auto" w:fill="FFFFFF"/>
          </w:rPr>
          <w:t>,</w:t>
        </w:r>
      </w:ins>
      <w:r w:rsidRPr="098DEC75" w:rsidR="00B86EF9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we are happy to potentially lose a small amount of accuracy</w:t>
      </w:r>
      <w:r w:rsidRPr="098DEC75" w:rsidR="001A4E7E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, as this will allow us to explore different </w:t>
      </w:r>
      <w:r w:rsidRPr="098DEC75" w:rsidR="001A4E7E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lastRenderedPageBreak/>
        <w:t xml:space="preserve">techniques and </w:t>
      </w:r>
      <w:r w:rsidRPr="098DEC75" w:rsidR="00F92D96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produce further results to analyse and discuss.</w:t>
      </w:r>
      <w:r w:rsidRPr="098DEC75" w:rsidR="00BB6AB1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Nevertheless, there are still examples of</w:t>
      </w:r>
      <w:r w:rsidRPr="098DEC75" w:rsidR="00C47C0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BB6AB1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decision tree mode</w:t>
      </w:r>
      <w:r w:rsidRPr="098DEC75" w:rsidR="00C47C0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ls</w:t>
      </w:r>
      <w:r w:rsidRPr="098DEC75" w:rsidR="00BB6AB1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C47C0A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that have</w:t>
      </w:r>
      <w:r w:rsidRPr="098DEC75" w:rsidR="00BB6AB1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produced accurate results</w:t>
      </w:r>
      <w:del w:author="Edward Thomas" w:date="2022-04-23T10:35:41.59Z" w:id="1580933770">
        <w:r w:rsidRPr="098DEC75" w:rsidDel="00BB6AB1">
          <w:rPr>
            <w:rFonts w:ascii="Arial" w:hAnsi="Arial" w:eastAsia="" w:cs="Arial" w:eastAsiaTheme="minorEastAsia"/>
            <w:sz w:val="20"/>
            <w:szCs w:val="20"/>
          </w:rPr>
          <w:delText>.</w:delText>
        </w:r>
      </w:del>
      <w:r w:rsidRPr="098DEC75" w:rsidR="00076612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 xml:space="preserve"> </w:t>
      </w:r>
      <w:r w:rsidRPr="098DEC75" w:rsidR="009D274F">
        <w:rPr>
          <w:rFonts w:ascii="Arial" w:hAnsi="Arial" w:eastAsia="" w:cs="Arial" w:eastAsiaTheme="minorEastAsia"/>
          <w:sz w:val="20"/>
          <w:szCs w:val="20"/>
          <w:shd w:val="clear" w:color="auto" w:fill="FFFFFF"/>
        </w:rPr>
        <w:t>(</w:t>
      </w:r>
      <w:r w:rsidR="009D27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Yu, Z et al., 2010) </w:t>
      </w:r>
      <w:ins w:author="Edward Thomas" w:date="2022-04-23T10:35:56.131Z" w:id="592181354">
        <w:r w:rsidR="009D274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with </w:t>
        </w:r>
      </w:ins>
      <w:del w:author="Edward Thomas" w:date="2022-04-23T10:35:58.044Z" w:id="742226475">
        <w:r w:rsidRPr="098DEC75" w:rsidDel="0020100B">
          <w:rPr>
            <w:rFonts w:ascii="Arial" w:hAnsi="Arial" w:cs="Arial"/>
            <w:color w:val="222222"/>
            <w:sz w:val="20"/>
            <w:szCs w:val="20"/>
          </w:rPr>
          <w:delText>used a</w:delText>
        </w:r>
      </w:del>
      <w:r w:rsidR="002010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decision tree model</w:t>
      </w:r>
      <w:ins w:author="Edward Thomas" w:date="2022-04-23T10:36:01.73Z" w:id="749659827">
        <w:r w:rsidR="0020100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s</w:t>
        </w:r>
      </w:ins>
      <w:r w:rsidR="002010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energy demand prediction in buildings and their model provid</w:t>
      </w:r>
      <w:ins w:author="Edward Thomas" w:date="2022-04-23T10:36:10.677Z" w:id="381092127">
        <w:r w:rsidR="0020100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ing</w:t>
        </w:r>
      </w:ins>
      <w:del w:author="Edward Thomas" w:date="2022-04-23T10:36:07.796Z" w:id="389105404">
        <w:r w:rsidRPr="098DEC75" w:rsidDel="0020100B">
          <w:rPr>
            <w:rFonts w:ascii="Arial" w:hAnsi="Arial" w:cs="Arial"/>
            <w:color w:val="222222"/>
            <w:sz w:val="20"/>
            <w:szCs w:val="20"/>
          </w:rPr>
          <w:delText>ed</w:delText>
        </w:r>
      </w:del>
      <w:r w:rsidR="002010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92% accuracy. In addition to this,</w:t>
      </w:r>
      <w:r w:rsidR="003529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del w:author="Edward Thomas" w:date="2022-04-23T10:40:22.554Z" w:id="1991019456">
        <w:r w:rsidRPr="098DEC75" w:rsidDel="00352903">
          <w:rPr>
            <w:rFonts w:ascii="Arial" w:hAnsi="Arial" w:cs="Arial"/>
            <w:color w:val="222222"/>
            <w:sz w:val="20"/>
            <w:szCs w:val="20"/>
          </w:rPr>
          <w:delText>(Tso, G.K et al., 2007</w:delText>
        </w:r>
        <w:r w:rsidRPr="098DEC75" w:rsidDel="00E82842">
          <w:rPr>
            <w:rFonts w:ascii="Arial" w:hAnsi="Arial" w:cs="Arial"/>
            <w:color w:val="222222"/>
            <w:sz w:val="20"/>
            <w:szCs w:val="20"/>
          </w:rPr>
          <w:delText>)</w:delText>
        </w:r>
      </w:del>
      <w:ins w:author="Edward Thomas" w:date="2022-04-23T10:36:18.758Z" w:id="1155499391">
        <w:r w:rsidR="00E8284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it has been</w:t>
        </w:r>
      </w:ins>
      <w:r w:rsidR="00E828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found that out </w:t>
      </w:r>
      <w:r w:rsidR="00C47C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r w:rsidR="00E828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neural network model, </w:t>
      </w:r>
      <w:r w:rsidR="000B6F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regression analysis and decision trees, it was </w:t>
      </w:r>
      <w:r w:rsidR="001517CF">
        <w:rPr>
          <w:rFonts w:ascii="Arial" w:hAnsi="Arial" w:cs="Arial"/>
          <w:color w:val="222222"/>
          <w:sz w:val="20"/>
          <w:szCs w:val="20"/>
          <w:shd w:val="clear" w:color="auto" w:fill="FFFFFF"/>
        </w:rPr>
        <w:t>in fact</w:t>
      </w:r>
      <w:r w:rsidR="000B6F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simpler decision tree model that produced the best results</w:t>
      </w:r>
      <w:ins w:author="Edward Thomas" w:date="2022-04-23T10:36:37.452Z" w:id="919240627">
        <w:r w:rsidRPr="098DEC75" w:rsidR="00352903">
          <w:rPr>
            <w:rFonts w:ascii="Arial" w:hAnsi="Arial" w:cs="Arial"/>
            <w:color w:val="222222"/>
            <w:sz w:val="20"/>
            <w:szCs w:val="20"/>
          </w:rPr>
          <w:t xml:space="preserve"> (Tso, G.K et al., 2007</w:t>
        </w:r>
        <w:r w:rsidRPr="098DEC75" w:rsidR="00E82842">
          <w:rPr>
            <w:rFonts w:ascii="Arial" w:hAnsi="Arial" w:cs="Arial"/>
            <w:color w:val="222222"/>
            <w:sz w:val="20"/>
            <w:szCs w:val="20"/>
          </w:rPr>
          <w:t>)</w:t>
        </w:r>
      </w:ins>
      <w:r w:rsidR="000B6F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1517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is worth noting that this study was carried out in 2007 and hence there have been developments in machine learning techniques since then. </w:t>
      </w:r>
      <w:del w:author="Edward Thomas" w:date="2022-04-23T10:40:30.783Z" w:id="2040586353">
        <w:r w:rsidRPr="098DEC75" w:rsidDel="001517CF">
          <w:rPr>
            <w:rFonts w:ascii="Arial" w:hAnsi="Arial" w:cs="Arial"/>
            <w:color w:val="222222"/>
            <w:sz w:val="20"/>
            <w:szCs w:val="20"/>
          </w:rPr>
          <w:delText xml:space="preserve">Regardless, we are optimistic </w:delText>
        </w:r>
        <w:r w:rsidRPr="098DEC75" w:rsidDel="00FD2E8A">
          <w:rPr>
            <w:rFonts w:ascii="Arial" w:hAnsi="Arial" w:cs="Arial"/>
            <w:color w:val="222222"/>
            <w:sz w:val="20"/>
            <w:szCs w:val="20"/>
          </w:rPr>
          <w:delText>for all of our models and are looking forward to see the outcomes.</w:delText>
        </w:r>
      </w:del>
    </w:p>
    <w:p w:rsidR="002D219C" w:rsidP="00391ACD" w:rsidRDefault="0064342C" w14:paraId="4290BE72" w14:textId="13D6A81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References </w:t>
      </w:r>
      <w:r w:rsidR="00BB6AB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:rsidRPr="00A461D1" w:rsidR="00A461D1" w:rsidP="00391ACD" w:rsidRDefault="00A461D1" w14:paraId="2130DAAE" w14:textId="4A383E37">
      <w:bookmarkStart w:name="_Hlk101596750" w:id="0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Amasyali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 El-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Gohary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N.M., 2018. A review of data-driven building energy consumption prediction studies.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pp.1192-1205.</w:t>
      </w:r>
    </w:p>
    <w:p w:rsidRPr="00391ACD" w:rsidR="00A461D1" w:rsidP="00391ACD" w:rsidRDefault="00A461D1" w14:paraId="7FDFEA41" w14:textId="7777777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Pr="00391ACD" w:rsidR="002D219C" w:rsidP="00391ACD" w:rsidRDefault="002D219C" w14:paraId="45E6E06C" w14:textId="6E4A3ADA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Berriel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R.F., Lopes, A.T., Rodrigues, A., Varejao, F.M. and Oliveira-Santos, T., 2017, May. Monthly energy consumption forecast: A deep learning approach.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Joint Conference on Neural Networks (IJCNN)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4283-4290). IEEE.</w:t>
      </w:r>
    </w:p>
    <w:p w:rsidR="0079077A" w:rsidP="0079077A" w:rsidRDefault="0079077A" w14:paraId="38B7524D" w14:textId="239881B2"/>
    <w:p w:rsidR="0079077A" w:rsidP="0079077A" w:rsidRDefault="0079077A" w14:paraId="2CB45EA2" w14:textId="5809C5C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Deb, C., Zhang, F., Yang, J., Lee,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S.E.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Shah, K.W., 2017. A review on time series forecasting techniques for building energy consumption.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pp.902-924.</w:t>
      </w:r>
    </w:p>
    <w:p w:rsidRPr="00850BA4" w:rsidR="00B47BE4" w:rsidP="0079077A" w:rsidRDefault="00B47BE4" w14:paraId="06B07BBB" w14:textId="77777777"/>
    <w:p w:rsidRPr="00850BA4" w:rsidR="002D219C" w:rsidP="00391ACD" w:rsidRDefault="002D219C" w14:paraId="453C743D" w14:textId="77777777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Ding, Z., Chen, W., Hu, T. and Xu, X., 2021. Evolutionary double attention-based long short-term memory model for building energy prediction: Case study of a green building.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288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p.116660.</w:t>
      </w:r>
    </w:p>
    <w:p w:rsidRPr="00391ACD" w:rsidR="00391ACD" w:rsidP="00391ACD" w:rsidRDefault="00391ACD" w14:paraId="7B023876" w14:textId="77777777">
      <w:pPr>
        <w:pStyle w:val="ListParagraph"/>
      </w:pPr>
    </w:p>
    <w:p w:rsidRPr="00850BA4" w:rsidR="002D219C" w:rsidP="00391ACD" w:rsidRDefault="002D219C" w14:paraId="3B441C4E" w14:textId="237FDB06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Heidari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Khovalyg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2020. Short-term energy use prediction of solar-assisted water heating system: Application case of combined attention-based LSTM and time-series decomposition.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Solar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pp.626-639.</w:t>
      </w:r>
    </w:p>
    <w:p w:rsidRPr="00391ACD" w:rsidR="00391ACD" w:rsidP="00391ACD" w:rsidRDefault="00391ACD" w14:paraId="03EBC7CA" w14:textId="77777777">
      <w:pPr>
        <w:pStyle w:val="ListParagraph"/>
      </w:pPr>
    </w:p>
    <w:p w:rsidRPr="005648AC" w:rsidR="002D219C" w:rsidP="00391ACD" w:rsidRDefault="002D219C" w14:paraId="3EFEB580" w14:textId="77A2CA8B">
      <w:proofErr w:type="spellStart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proofErr w:type="spellEnd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1997.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 short-term memory.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</w:t>
      </w:r>
      <w:r w:rsidRPr="00391ACD" w:rsid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pp.1735-1780.</w:t>
      </w:r>
    </w:p>
    <w:p w:rsidR="00391ACD" w:rsidP="00A461D1" w:rsidRDefault="00391ACD" w14:paraId="794B049A" w14:textId="77777777"/>
    <w:p w:rsidRPr="00B673D4" w:rsidR="002D219C" w:rsidP="00391ACD" w:rsidRDefault="002D219C" w14:paraId="4C85CF2F" w14:textId="075C418A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Kim, T.Y. and Cho, S.B., 2019. Predicting residential energy consumption using CNN-LSTM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pp.72-81.</w:t>
      </w:r>
    </w:p>
    <w:p w:rsidR="00391ACD" w:rsidP="005E5526" w:rsidRDefault="00391ACD" w14:paraId="6814B8C2" w14:textId="359EE70D"/>
    <w:p w:rsidR="005E5526" w:rsidP="005E5526" w:rsidRDefault="005E5526" w14:paraId="2C12B8E9" w14:textId="7411781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Long, H., Zhang, Z.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2014. Analysis of daily solar power prediction with data-driven approaches.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pp.29-37.</w:t>
      </w:r>
    </w:p>
    <w:p w:rsidR="005E5526" w:rsidP="005E5526" w:rsidRDefault="005E5526" w14:paraId="7048D84D" w14:textId="55F74227"/>
    <w:p w:rsidR="00D64FDB" w:rsidP="005E5526" w:rsidRDefault="00D64FDB" w14:paraId="09B1BCA5" w14:textId="7C5398F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Olu-Ajayi,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Alaka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Sulaimon,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Ajayi, S., 2022. Building energy consumption prediction for residential buildings using deep learning and other machine learning techniques.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Building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p.103406.</w:t>
      </w:r>
    </w:p>
    <w:p w:rsidRPr="00391ACD" w:rsidR="00D64FDB" w:rsidP="005E5526" w:rsidRDefault="00D64FDB" w14:paraId="1EDFE82C" w14:textId="77777777"/>
    <w:p w:rsidRPr="009C3E8A" w:rsidR="002D219C" w:rsidP="00391ACD" w:rsidRDefault="002D219C" w14:paraId="446A1631" w14:textId="4DFC6DFF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Rahman, A.,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Srikumar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and Smith, A.D., 2018. Predicting electricity consumption for commercial and residential buildings using deep recurrent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pp.372-385.</w:t>
      </w:r>
    </w:p>
    <w:p w:rsidR="00391ACD" w:rsidP="00391ACD" w:rsidRDefault="00391ACD" w14:paraId="034F115D" w14:textId="77777777">
      <w:pPr>
        <w:pStyle w:val="ListParagraph"/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Pr="00391ACD" w:rsidR="002D219C" w:rsidP="00391ACD" w:rsidRDefault="002D219C" w14:paraId="34E220A8" w14:textId="7E00E49B">
      <w:pPr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Seyedzadeh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Rahimian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F.P., Rastogi, P.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Glesk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I., 2019. Tuning machine learning models for prediction of building energy loads.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p.101484.</w:t>
      </w:r>
    </w:p>
    <w:p w:rsidRPr="00391ACD" w:rsidR="00391ACD" w:rsidP="00391ACD" w:rsidRDefault="00391ACD" w14:paraId="0DD14073" w14:textId="77777777">
      <w:pPr>
        <w:pStyle w:val="ListParagraph"/>
      </w:pPr>
    </w:p>
    <w:p w:rsidRPr="009607F5" w:rsidR="002D219C" w:rsidP="00391ACD" w:rsidRDefault="002D219C" w14:paraId="620B921D" w14:textId="0B59C46D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Sun, Y.,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Haghighat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Fung, B.C., 2020. A review of the-state-of-the-art in data-driven approaches for building energy prediction.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and Buildings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221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p.110022.</w:t>
      </w:r>
    </w:p>
    <w:p w:rsidR="000B3A19" w:rsidP="000B3A19" w:rsidRDefault="000B3A19" w14:paraId="2693279D" w14:textId="25F6F18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B3A19" w:rsidP="000B3A19" w:rsidRDefault="006C474E" w14:paraId="0D9C1C10" w14:textId="35963C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Troncoso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Riquelme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Santos, J.M.,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Riquelme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J.C., Gómez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Expósito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and Martínez Ramos, J.L., 2003, November. Time-series prediction: Application to the short-term electric energy demand.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 on Technology Transfer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577-586). Springer, Berlin, Heidelberg.</w:t>
      </w:r>
    </w:p>
    <w:p w:rsidR="00784B6F" w:rsidP="000B3A19" w:rsidRDefault="00784B6F" w14:paraId="6EE4631F" w14:textId="777777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C474E" w:rsidP="000B3A19" w:rsidRDefault="00784B6F" w14:paraId="56E660D6" w14:textId="3921E8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Tso, G.K.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K.K., 2007. Predicting electricity energy consumption: A comparison of regression analysis, decision tree and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pp.1761-1768.</w:t>
      </w:r>
    </w:p>
    <w:p w:rsidRPr="000B3A19" w:rsidR="00784B6F" w:rsidP="000B3A19" w:rsidRDefault="00784B6F" w14:paraId="1AF84CC6" w14:textId="777777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D219C" w:rsidP="00391ACD" w:rsidRDefault="002D219C" w14:paraId="70F14E81" w14:textId="3B7A72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Tun, Y.L., Thar, K.,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Thwal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C.M. and Hong, C.S., 2021, January. Federated </w:t>
      </w:r>
      <w:proofErr w:type="gram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learning based</w:t>
      </w:r>
      <w:proofErr w:type="gram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energy demand prediction with clustered aggregation.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International Conference</w:t>
      </w:r>
      <w:r w:rsidRPr="00391ACD" w:rsid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 Big Data and Smart Computing (</w:t>
      </w:r>
      <w:proofErr w:type="spellStart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BigComp</w:t>
      </w:r>
      <w:proofErr w:type="spellEnd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164-167). IEEE. </w:t>
      </w:r>
    </w:p>
    <w:p w:rsidR="00804914" w:rsidP="00391ACD" w:rsidRDefault="00804914" w14:paraId="637DE474" w14:textId="3A645B1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Pr="005C5C4F" w:rsidR="00D54073" w:rsidP="00D54073" w:rsidRDefault="00D54073" w14:paraId="052815EF" w14:textId="7777777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Wahid, F. and Kim, D., 2016. A prediction approach for demand analysis of energy consumption using k-nearest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residential buildings.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Smart Home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pp.97-108.</w:t>
      </w:r>
    </w:p>
    <w:p w:rsidRPr="00391ACD" w:rsidR="00D54073" w:rsidP="00391ACD" w:rsidRDefault="00D54073" w14:paraId="37064044" w14:textId="777777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D219C" w:rsidP="00391ACD" w:rsidRDefault="002D219C" w14:paraId="745DA13F" w14:textId="3D437F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J.Q., Du, Y. and Wang, J., 2020.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 based long-term energy consumption prediction with periodicity.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p.117197.</w:t>
      </w:r>
    </w:p>
    <w:p w:rsidR="00076612" w:rsidP="00391ACD" w:rsidRDefault="00076612" w14:paraId="62F5648E" w14:textId="777777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76612" w:rsidP="00391ACD" w:rsidRDefault="00076612" w14:paraId="04F95076" w14:textId="6D4C57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Haghighat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Fung, B.C. and Yoshino, H., 2010. A decision tree method for building energy demand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pp.1637-1646.</w:t>
      </w:r>
    </w:p>
    <w:p w:rsidR="00D54073" w:rsidP="00391ACD" w:rsidRDefault="00D54073" w14:paraId="61774FD0" w14:textId="393DCA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D540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CB4"/>
    <w:multiLevelType w:val="hybridMultilevel"/>
    <w:tmpl w:val="9252D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11E"/>
    <w:rsid w:val="00011BD2"/>
    <w:rsid w:val="00076612"/>
    <w:rsid w:val="00093F1A"/>
    <w:rsid w:val="000A6659"/>
    <w:rsid w:val="000B3A19"/>
    <w:rsid w:val="000B6F9B"/>
    <w:rsid w:val="000C343D"/>
    <w:rsid w:val="000E1709"/>
    <w:rsid w:val="00136A2B"/>
    <w:rsid w:val="0013744E"/>
    <w:rsid w:val="00144057"/>
    <w:rsid w:val="00146901"/>
    <w:rsid w:val="001517CF"/>
    <w:rsid w:val="001813C6"/>
    <w:rsid w:val="00197C40"/>
    <w:rsid w:val="001A4E7E"/>
    <w:rsid w:val="001B0F86"/>
    <w:rsid w:val="001B407C"/>
    <w:rsid w:val="001B6CFF"/>
    <w:rsid w:val="001E147E"/>
    <w:rsid w:val="0020100B"/>
    <w:rsid w:val="0020649D"/>
    <w:rsid w:val="00210277"/>
    <w:rsid w:val="00215078"/>
    <w:rsid w:val="00230BB1"/>
    <w:rsid w:val="00250C80"/>
    <w:rsid w:val="00270D94"/>
    <w:rsid w:val="00277F58"/>
    <w:rsid w:val="00295BB1"/>
    <w:rsid w:val="002B5315"/>
    <w:rsid w:val="002C394B"/>
    <w:rsid w:val="002C50F0"/>
    <w:rsid w:val="002D219C"/>
    <w:rsid w:val="002D3940"/>
    <w:rsid w:val="00312741"/>
    <w:rsid w:val="0032450E"/>
    <w:rsid w:val="00330B74"/>
    <w:rsid w:val="00333360"/>
    <w:rsid w:val="00352903"/>
    <w:rsid w:val="0035484F"/>
    <w:rsid w:val="00357A2A"/>
    <w:rsid w:val="00371C89"/>
    <w:rsid w:val="00391ACD"/>
    <w:rsid w:val="00393123"/>
    <w:rsid w:val="0039400F"/>
    <w:rsid w:val="003B619F"/>
    <w:rsid w:val="003C6EFC"/>
    <w:rsid w:val="003E186F"/>
    <w:rsid w:val="003E7059"/>
    <w:rsid w:val="003E759E"/>
    <w:rsid w:val="003F01D4"/>
    <w:rsid w:val="003F6D2A"/>
    <w:rsid w:val="0040048E"/>
    <w:rsid w:val="0040724F"/>
    <w:rsid w:val="00422CD5"/>
    <w:rsid w:val="00443F05"/>
    <w:rsid w:val="004810A2"/>
    <w:rsid w:val="004C48D8"/>
    <w:rsid w:val="004F3047"/>
    <w:rsid w:val="00506E19"/>
    <w:rsid w:val="00520EF6"/>
    <w:rsid w:val="005307BF"/>
    <w:rsid w:val="00544576"/>
    <w:rsid w:val="00557AC3"/>
    <w:rsid w:val="005648AC"/>
    <w:rsid w:val="00572CD7"/>
    <w:rsid w:val="00594C67"/>
    <w:rsid w:val="005A2E00"/>
    <w:rsid w:val="005B253E"/>
    <w:rsid w:val="005C5C4F"/>
    <w:rsid w:val="005E5526"/>
    <w:rsid w:val="00601E2E"/>
    <w:rsid w:val="00602D06"/>
    <w:rsid w:val="00625AB5"/>
    <w:rsid w:val="0063120D"/>
    <w:rsid w:val="0064342C"/>
    <w:rsid w:val="00657502"/>
    <w:rsid w:val="00657D6C"/>
    <w:rsid w:val="0066411E"/>
    <w:rsid w:val="00697715"/>
    <w:rsid w:val="006B1807"/>
    <w:rsid w:val="006C474E"/>
    <w:rsid w:val="006C788D"/>
    <w:rsid w:val="006F25A2"/>
    <w:rsid w:val="00706243"/>
    <w:rsid w:val="00722A9F"/>
    <w:rsid w:val="00747BFA"/>
    <w:rsid w:val="00765FCB"/>
    <w:rsid w:val="00773E57"/>
    <w:rsid w:val="00784B6F"/>
    <w:rsid w:val="0079077A"/>
    <w:rsid w:val="007C6709"/>
    <w:rsid w:val="007D6736"/>
    <w:rsid w:val="00804914"/>
    <w:rsid w:val="0082082F"/>
    <w:rsid w:val="00843326"/>
    <w:rsid w:val="00850BA4"/>
    <w:rsid w:val="008726D1"/>
    <w:rsid w:val="008741AB"/>
    <w:rsid w:val="008926F6"/>
    <w:rsid w:val="008C3C7B"/>
    <w:rsid w:val="008C566A"/>
    <w:rsid w:val="009034AF"/>
    <w:rsid w:val="0091238E"/>
    <w:rsid w:val="00920593"/>
    <w:rsid w:val="00933FE2"/>
    <w:rsid w:val="009400C6"/>
    <w:rsid w:val="009607F5"/>
    <w:rsid w:val="0096382C"/>
    <w:rsid w:val="00973047"/>
    <w:rsid w:val="0099779C"/>
    <w:rsid w:val="009A2BC1"/>
    <w:rsid w:val="009B08D7"/>
    <w:rsid w:val="009C3E8A"/>
    <w:rsid w:val="009D274F"/>
    <w:rsid w:val="009F0020"/>
    <w:rsid w:val="009F4240"/>
    <w:rsid w:val="00A12D16"/>
    <w:rsid w:val="00A147FA"/>
    <w:rsid w:val="00A461D1"/>
    <w:rsid w:val="00A46359"/>
    <w:rsid w:val="00A619E4"/>
    <w:rsid w:val="00A6377B"/>
    <w:rsid w:val="00A93B7B"/>
    <w:rsid w:val="00A95422"/>
    <w:rsid w:val="00AB1E23"/>
    <w:rsid w:val="00AB1E67"/>
    <w:rsid w:val="00AD25F7"/>
    <w:rsid w:val="00AD7317"/>
    <w:rsid w:val="00AE1BE9"/>
    <w:rsid w:val="00B13461"/>
    <w:rsid w:val="00B47BE4"/>
    <w:rsid w:val="00B543DE"/>
    <w:rsid w:val="00B568E2"/>
    <w:rsid w:val="00B673D4"/>
    <w:rsid w:val="00B86EF9"/>
    <w:rsid w:val="00B91D74"/>
    <w:rsid w:val="00BA2B90"/>
    <w:rsid w:val="00BA5145"/>
    <w:rsid w:val="00BB6AB1"/>
    <w:rsid w:val="00BD348A"/>
    <w:rsid w:val="00BF5C40"/>
    <w:rsid w:val="00C10CDA"/>
    <w:rsid w:val="00C10F9B"/>
    <w:rsid w:val="00C1530D"/>
    <w:rsid w:val="00C21D29"/>
    <w:rsid w:val="00C47C0A"/>
    <w:rsid w:val="00C55D50"/>
    <w:rsid w:val="00C5635F"/>
    <w:rsid w:val="00C7782B"/>
    <w:rsid w:val="00CB1598"/>
    <w:rsid w:val="00CB38EB"/>
    <w:rsid w:val="00CB7E79"/>
    <w:rsid w:val="00CD382D"/>
    <w:rsid w:val="00CF3489"/>
    <w:rsid w:val="00D04799"/>
    <w:rsid w:val="00D371CB"/>
    <w:rsid w:val="00D53AC2"/>
    <w:rsid w:val="00D54073"/>
    <w:rsid w:val="00D64FDB"/>
    <w:rsid w:val="00D656A6"/>
    <w:rsid w:val="00D821E0"/>
    <w:rsid w:val="00DA2BAB"/>
    <w:rsid w:val="00DB0B89"/>
    <w:rsid w:val="00DD51B9"/>
    <w:rsid w:val="00E106CF"/>
    <w:rsid w:val="00E16BCC"/>
    <w:rsid w:val="00E25706"/>
    <w:rsid w:val="00E34BD0"/>
    <w:rsid w:val="00E41CDD"/>
    <w:rsid w:val="00E432FA"/>
    <w:rsid w:val="00E46A15"/>
    <w:rsid w:val="00E72C64"/>
    <w:rsid w:val="00E82842"/>
    <w:rsid w:val="00E93F97"/>
    <w:rsid w:val="00EA0E8B"/>
    <w:rsid w:val="00EE57EE"/>
    <w:rsid w:val="00EE707C"/>
    <w:rsid w:val="00F26710"/>
    <w:rsid w:val="00F37FBF"/>
    <w:rsid w:val="00F70D1E"/>
    <w:rsid w:val="00F92D96"/>
    <w:rsid w:val="00FA4A00"/>
    <w:rsid w:val="00FC65A9"/>
    <w:rsid w:val="00FD2E8A"/>
    <w:rsid w:val="00FE2E0A"/>
    <w:rsid w:val="0124EE15"/>
    <w:rsid w:val="098DEC75"/>
    <w:rsid w:val="1053CEFE"/>
    <w:rsid w:val="1472B2A1"/>
    <w:rsid w:val="160E8302"/>
    <w:rsid w:val="1866CE69"/>
    <w:rsid w:val="1A029ECA"/>
    <w:rsid w:val="30AE112E"/>
    <w:rsid w:val="3249E18F"/>
    <w:rsid w:val="33E5B1F0"/>
    <w:rsid w:val="349A3F70"/>
    <w:rsid w:val="3B0980F4"/>
    <w:rsid w:val="3D8C9436"/>
    <w:rsid w:val="4851746A"/>
    <w:rsid w:val="55A1219A"/>
    <w:rsid w:val="5868F8FA"/>
    <w:rsid w:val="59A6DCE0"/>
    <w:rsid w:val="5B42AD41"/>
    <w:rsid w:val="5CDE7DA2"/>
    <w:rsid w:val="60161E64"/>
    <w:rsid w:val="634DBF26"/>
    <w:rsid w:val="64236289"/>
    <w:rsid w:val="64E98F87"/>
    <w:rsid w:val="65BF32EA"/>
    <w:rsid w:val="675B034B"/>
    <w:rsid w:val="730099A0"/>
    <w:rsid w:val="736BD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055C"/>
  <w15:chartTrackingRefBased/>
  <w15:docId w15:val="{226190B5-012C-4432-8D30-51B0E5C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44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7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4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3744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20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534BACCB79044992F40067AEE4459" ma:contentTypeVersion="10" ma:contentTypeDescription="Create a new document." ma:contentTypeScope="" ma:versionID="6b1300a0400e44e25deebcafa978e708">
  <xsd:schema xmlns:xsd="http://www.w3.org/2001/XMLSchema" xmlns:xs="http://www.w3.org/2001/XMLSchema" xmlns:p="http://schemas.microsoft.com/office/2006/metadata/properties" xmlns:ns2="487e2a69-db42-4bb4-b8b4-7ad382f89308" targetNamespace="http://schemas.microsoft.com/office/2006/metadata/properties" ma:root="true" ma:fieldsID="27ba7160c637fbe7f794b0072b2b00b3" ns2:_="">
    <xsd:import namespace="487e2a69-db42-4bb4-b8b4-7ad382f89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e2a69-db42-4bb4-b8b4-7ad382f8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11E5F-44CC-436C-A7FB-CB2F1C7BA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3F4883-0B62-4724-826F-05A9CF4E2644}"/>
</file>

<file path=customXml/itemProps3.xml><?xml version="1.0" encoding="utf-8"?>
<ds:datastoreItem xmlns:ds="http://schemas.openxmlformats.org/officeDocument/2006/customXml" ds:itemID="{FE1A0CBF-DABF-49B9-8CF6-E34071FEA054}"/>
</file>

<file path=customXml/itemProps4.xml><?xml version="1.0" encoding="utf-8"?>
<ds:datastoreItem xmlns:ds="http://schemas.openxmlformats.org/officeDocument/2006/customXml" ds:itemID="{E115D629-D94F-477A-88AE-C4866CCE0B9C}"/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Lukes</dc:creator>
  <keywords/>
  <dc:description/>
  <lastModifiedBy>Edward Thomas</lastModifiedBy>
  <revision>4</revision>
  <dcterms:created xsi:type="dcterms:W3CDTF">2022-04-23T08:19:00.0000000Z</dcterms:created>
  <dcterms:modified xsi:type="dcterms:W3CDTF">2022-04-23T10:41:16.0544394Z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0x0101000D9534BACCB79044992F40067AEE4459</vt:lpwstr>
  </property>
</Properties>
</file>